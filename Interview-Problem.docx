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87" w:rsidRPr="00866187" w:rsidRDefault="00534787" w:rsidP="005347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Directions</w:t>
      </w:r>
    </w:p>
    <w:p w:rsidR="00534787" w:rsidRPr="00866187" w:rsidRDefault="00534787" w:rsidP="005347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34787">
        <w:rPr>
          <w:rFonts w:ascii="Verdana" w:eastAsia="Times New Roman" w:hAnsi="Verdana" w:cs="Times New Roman"/>
          <w:b/>
          <w:color w:val="000000"/>
          <w:sz w:val="18"/>
          <w:szCs w:val="18"/>
        </w:rPr>
        <w:t>Please submit your solution in .NET using C# and provide all source, test and build support files. If you are not familiar with .NET and C# please use Java.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project structure is up to you, but assume that this code will be deployed to production and your peers will be maintaining the code going forward.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Problem Description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Problem: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are in your house wearing pajamas. You must be appropriately dressed for the temperature before leaving your house.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Your challenge is to programmatically process a list of commands for getting ready, enforce related rules, and display appropriate output.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Inputs: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Temperature Type (one of the following)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Comma separated list of numeric commands</w:t>
      </w:r>
    </w:p>
    <w:tbl>
      <w:tblPr>
        <w:tblW w:w="0" w:type="auto"/>
        <w:tblCellSpacing w:w="15" w:type="dxa"/>
        <w:tblInd w:w="7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5"/>
        <w:gridCol w:w="1773"/>
        <w:gridCol w:w="1624"/>
        <w:gridCol w:w="1658"/>
      </w:tblGrid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HOT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COLD Response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footwear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“sandals”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“boots”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headwear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“sun visor”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“hat”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995E64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 w:rsidR="00866187" w:rsidRPr="00866187">
              <w:rPr>
                <w:rFonts w:ascii="Verdana" w:eastAsia="Times New Roman" w:hAnsi="Verdana" w:cs="Times New Roman"/>
                <w:sz w:val="18"/>
                <w:szCs w:val="18"/>
              </w:rPr>
              <w:t>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“socks”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shirt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“t-shirt”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“shirt”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jacket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995E64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 w:rsidR="00866187" w:rsidRPr="00866187">
              <w:rPr>
                <w:rFonts w:ascii="Verdana" w:eastAsia="Times New Roman" w:hAnsi="Verdana" w:cs="Times New Roman"/>
                <w:sz w:val="18"/>
                <w:szCs w:val="18"/>
              </w:rPr>
              <w:t>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“jacket”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pants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“shorts”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“pants”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Leave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Take off pajamas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</w:tr>
    </w:tbl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Rules: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Initial state is in your house with your pajamas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Pajamas must be taken off before anything else can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Only 1 piece of each type of clothing may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socks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You cannot put on a jacket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Socks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Pants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shirt must be put on before the headwear or jacket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leave the house until all items of clothing are on (except socks and a jacket when it’s hot)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If an invalid command is issued, respond with “fail” and stop processing commands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Examples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Success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bookmarkStart w:id="1" w:name="_GoBack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HOT </w:t>
      </w:r>
      <w:bookmarkEnd w:id="1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8, 6, 4, 2, 1,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t-shirt, sun visor, sandals,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3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1,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4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boots,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Failure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5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6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6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7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8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9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1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6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fail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Criteria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will primarily be judged on the code directly related to the implementation of the stated problem and business rules: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Object Oriented Principles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Code Legibility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Ease of Maintenance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recognizable best practices and patterns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Submission of a compiling and fully working solution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Correct implementation of business rules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Secondary evaluation criteria includes the usage and evident knowledge of the tools, utilities, frameworks, and methodologies specified in the job description.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We value creativity and initiative to learn new technology; however, be advised that candidates that focus solely on the primary criteria will be more successful than candidates that focus instead on intricate UI and usage of a breadth of technologies.</w:t>
      </w:r>
    </w:p>
    <w:p w:rsidR="002B6130" w:rsidRDefault="002B6130"/>
    <w:sectPr w:rsidR="002B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A51"/>
    <w:multiLevelType w:val="multilevel"/>
    <w:tmpl w:val="9D8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66D4"/>
    <w:multiLevelType w:val="multilevel"/>
    <w:tmpl w:val="486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32E2B"/>
    <w:multiLevelType w:val="multilevel"/>
    <w:tmpl w:val="E66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7"/>
    <w:rsid w:val="002B6130"/>
    <w:rsid w:val="00534787"/>
    <w:rsid w:val="00866187"/>
    <w:rsid w:val="00887261"/>
    <w:rsid w:val="00995E64"/>
    <w:rsid w:val="00B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845B-ED89-49E5-889C-5E5265A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187"/>
    <w:rPr>
      <w:b/>
      <w:bCs/>
    </w:rPr>
  </w:style>
  <w:style w:type="character" w:customStyle="1" w:styleId="apple-converted-space">
    <w:name w:val="apple-converted-space"/>
    <w:basedOn w:val="DefaultParagraphFont"/>
    <w:rsid w:val="0086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Martensen</dc:creator>
  <cp:keywords/>
  <dc:description/>
  <cp:lastModifiedBy>Abhijit Chintagunta</cp:lastModifiedBy>
  <cp:revision>4</cp:revision>
  <dcterms:created xsi:type="dcterms:W3CDTF">2016-04-08T18:20:00Z</dcterms:created>
  <dcterms:modified xsi:type="dcterms:W3CDTF">2017-06-06T23:25:00Z</dcterms:modified>
</cp:coreProperties>
</file>